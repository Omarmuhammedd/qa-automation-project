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8496" w:type="dxa"/>
        <w:tblLayout w:type="fixed"/>
        <w:tblLook w:val="04A0" w:firstRow="1" w:lastRow="0" w:firstColumn="1" w:lastColumn="0" w:noHBand="0" w:noVBand="1"/>
      </w:tblPr>
      <w:tblGrid>
        <w:gridCol w:w="7028"/>
        <w:gridCol w:w="1468"/>
      </w:tblGrid>
      <w:tr w:rsidR="006B7E72" w14:paraId="13A08C21" w14:textId="77777777" w:rsidTr="00F8446E">
        <w:trPr>
          <w:trHeight w:val="991"/>
        </w:trPr>
        <w:tc>
          <w:tcPr>
            <w:tcW w:w="7028" w:type="dxa"/>
            <w:shd w:val="clear" w:color="auto" w:fill="D9D9D9" w:themeFill="background1" w:themeFillShade="D9"/>
          </w:tcPr>
          <w:p w14:paraId="76907C40" w14:textId="1A5F67A9" w:rsidR="006B7E72" w:rsidRPr="006B7E72" w:rsidRDefault="006B7E72" w:rsidP="006B7E72">
            <w:pPr>
              <w:jc w:val="right"/>
              <w:rPr>
                <w:b/>
                <w:bCs/>
                <w:rtl/>
              </w:rPr>
            </w:pPr>
            <w:r w:rsidRPr="006B7E72">
              <w:rPr>
                <w:b/>
                <w:bCs/>
              </w:rPr>
              <w:t>BUG-</w:t>
            </w:r>
            <w:r w:rsidR="00F8446E">
              <w:rPr>
                <w:b/>
                <w:bCs/>
              </w:rPr>
              <w:t>Dress Page-</w:t>
            </w:r>
            <w:r w:rsidRPr="006B7E72">
              <w:rPr>
                <w:b/>
                <w:bCs/>
              </w:rPr>
              <w:t>001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14:paraId="1FFBA2C8" w14:textId="492E8A70" w:rsidR="006B7E72" w:rsidRPr="006B7E72" w:rsidRDefault="006B7E72" w:rsidP="006B7E72">
            <w:pPr>
              <w:jc w:val="center"/>
              <w:rPr>
                <w:b/>
                <w:bCs/>
                <w:rtl/>
              </w:rPr>
            </w:pPr>
            <w:r w:rsidRPr="006B7E72">
              <w:rPr>
                <w:b/>
                <w:bCs/>
              </w:rPr>
              <w:t>Bug ID</w:t>
            </w:r>
          </w:p>
        </w:tc>
      </w:tr>
      <w:tr w:rsidR="006B7E72" w14:paraId="4EF97A7C" w14:textId="77777777" w:rsidTr="00F8446E">
        <w:trPr>
          <w:trHeight w:val="991"/>
        </w:trPr>
        <w:tc>
          <w:tcPr>
            <w:tcW w:w="7028" w:type="dxa"/>
          </w:tcPr>
          <w:p w14:paraId="112C8DAE" w14:textId="4EEE2C0B" w:rsidR="006B7E72" w:rsidRPr="00731F0C" w:rsidRDefault="007930EE" w:rsidP="007930EE">
            <w:pPr>
              <w:jc w:val="right"/>
              <w:rPr>
                <w:rtl/>
              </w:rPr>
            </w:pPr>
            <w:r w:rsidRPr="00731F0C">
              <w:t>G+ icon in “follow us” Section doesn’t work and send request error</w:t>
            </w:r>
          </w:p>
        </w:tc>
        <w:tc>
          <w:tcPr>
            <w:tcW w:w="1468" w:type="dxa"/>
          </w:tcPr>
          <w:p w14:paraId="75440ED2" w14:textId="7533DF27" w:rsidR="006B7E72" w:rsidRPr="00643165" w:rsidRDefault="006B7E72" w:rsidP="006B7E7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Title</w:t>
            </w:r>
          </w:p>
        </w:tc>
      </w:tr>
      <w:tr w:rsidR="006B7E72" w14:paraId="41A1CDEC" w14:textId="77777777" w:rsidTr="00F8446E">
        <w:trPr>
          <w:trHeight w:val="948"/>
        </w:trPr>
        <w:tc>
          <w:tcPr>
            <w:tcW w:w="7028" w:type="dxa"/>
          </w:tcPr>
          <w:p w14:paraId="73E171F9" w14:textId="2A838963" w:rsidR="00717B99" w:rsidRPr="00731F0C" w:rsidRDefault="00717B99" w:rsidP="00717B99">
            <w:pPr>
              <w:jc w:val="right"/>
            </w:pPr>
            <w:r w:rsidRPr="00731F0C">
              <w:t xml:space="preserve">After clicking on g+ icon it should be directly go to </w:t>
            </w:r>
            <w:r w:rsidRPr="00731F0C">
              <w:t>+</w:t>
            </w:r>
            <w:proofErr w:type="spellStart"/>
            <w:r w:rsidRPr="00731F0C">
              <w:t>prestashop</w:t>
            </w:r>
            <w:proofErr w:type="spellEnd"/>
            <w:r w:rsidRPr="00731F0C">
              <w:t xml:space="preserve"> but the error message appears “</w:t>
            </w:r>
            <w:r w:rsidRPr="00731F0C">
              <w:rPr>
                <w:b/>
                <w:bCs/>
              </w:rPr>
              <w:t>404.</w:t>
            </w:r>
            <w:r w:rsidRPr="00731F0C">
              <w:t> </w:t>
            </w:r>
            <w:ins w:id="0" w:author="Unknown">
              <w:r w:rsidRPr="00731F0C">
                <w:t>That’s an error.</w:t>
              </w:r>
            </w:ins>
          </w:p>
          <w:p w14:paraId="2ADE46A8" w14:textId="09E20AFB" w:rsidR="00717B99" w:rsidRPr="00717B99" w:rsidRDefault="00717B99" w:rsidP="00717B99">
            <w:pPr>
              <w:jc w:val="right"/>
            </w:pPr>
            <w:r w:rsidRPr="00717B99">
              <w:t>The requested URL /+</w:t>
            </w:r>
            <w:proofErr w:type="spellStart"/>
            <w:r w:rsidRPr="00717B99">
              <w:t>prestashop</w:t>
            </w:r>
            <w:proofErr w:type="spellEnd"/>
            <w:r w:rsidRPr="00717B99">
              <w:t> was not found on this server. </w:t>
            </w:r>
            <w:r w:rsidRPr="00731F0C">
              <w:t>“</w:t>
            </w:r>
          </w:p>
          <w:p w14:paraId="53DCCBF9" w14:textId="2C4975C5" w:rsidR="006B7E72" w:rsidRPr="00731F0C" w:rsidRDefault="006B7E72" w:rsidP="00717B99">
            <w:pPr>
              <w:jc w:val="right"/>
              <w:rPr>
                <w:rtl/>
              </w:rPr>
            </w:pPr>
          </w:p>
        </w:tc>
        <w:tc>
          <w:tcPr>
            <w:tcW w:w="1468" w:type="dxa"/>
          </w:tcPr>
          <w:p w14:paraId="588A02FF" w14:textId="050D8CAA" w:rsidR="006B7E72" w:rsidRPr="00643165" w:rsidRDefault="007930EE" w:rsidP="007930EE">
            <w:pPr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6B7E72" w14:paraId="36C9E963" w14:textId="77777777" w:rsidTr="00F8446E">
        <w:trPr>
          <w:trHeight w:val="991"/>
        </w:trPr>
        <w:tc>
          <w:tcPr>
            <w:tcW w:w="7028" w:type="dxa"/>
            <w:shd w:val="clear" w:color="auto" w:fill="FFFFFF" w:themeFill="background1"/>
          </w:tcPr>
          <w:p w14:paraId="13D57576" w14:textId="77777777" w:rsidR="00643165" w:rsidRPr="00731F0C" w:rsidRDefault="00643165" w:rsidP="00643165">
            <w:pPr>
              <w:jc w:val="right"/>
              <w:rPr>
                <w:rtl/>
              </w:rPr>
            </w:pPr>
            <w:r w:rsidRPr="00731F0C">
              <w:t>1-</w:t>
            </w:r>
            <w:r w:rsidRPr="00731F0C">
              <w:t>Go To</w:t>
            </w:r>
            <w:r w:rsidRPr="00731F0C">
              <w:t xml:space="preserve"> </w:t>
            </w:r>
          </w:p>
          <w:p w14:paraId="46B1CEDA" w14:textId="77777777" w:rsidR="00643165" w:rsidRPr="00731F0C" w:rsidRDefault="00643165" w:rsidP="00643165">
            <w:pPr>
              <w:bidi w:val="0"/>
              <w:jc w:val="right"/>
              <w:rPr>
                <w:rFonts w:ascii="Calibri" w:hAnsi="Calibri" w:cs="Calibri"/>
                <w:color w:val="0563C1"/>
                <w:u w:val="single"/>
              </w:rPr>
            </w:pPr>
            <w:hyperlink r:id="rId5" w:anchor="/1-size-s/24-color-pink" w:history="1">
              <w:r w:rsidRPr="00731F0C">
                <w:rPr>
                  <w:rStyle w:val="Hyperlink"/>
                  <w:rFonts w:ascii="Calibri" w:hAnsi="Calibri" w:cs="Calibri"/>
                </w:rPr>
                <w:t>Url:http://automationpractice.multiformis.com/index.php?id_product=4&amp;controller=product#/1-size-s/24-color-pink</w:t>
              </w:r>
            </w:hyperlink>
          </w:p>
          <w:p w14:paraId="399E1FA1" w14:textId="77777777" w:rsidR="006B7E72" w:rsidRPr="00731F0C" w:rsidRDefault="00643165" w:rsidP="00643165">
            <w:pPr>
              <w:jc w:val="right"/>
            </w:pPr>
            <w:r w:rsidRPr="00731F0C">
              <w:t>2-</w:t>
            </w:r>
            <w:r w:rsidRPr="00731F0C">
              <w:t>navigate to follow us section</w:t>
            </w:r>
          </w:p>
          <w:p w14:paraId="7765B60A" w14:textId="6D9DF226" w:rsidR="00643165" w:rsidRPr="00731F0C" w:rsidRDefault="00643165" w:rsidP="00643165">
            <w:pPr>
              <w:jc w:val="right"/>
              <w:rPr>
                <w:rtl/>
              </w:rPr>
            </w:pPr>
            <w:r w:rsidRPr="00731F0C">
              <w:t>3-</w:t>
            </w:r>
            <w:r w:rsidRPr="00731F0C">
              <w:t xml:space="preserve">click </w:t>
            </w:r>
            <w:proofErr w:type="gramStart"/>
            <w:r w:rsidRPr="00731F0C">
              <w:t>on  g</w:t>
            </w:r>
            <w:proofErr w:type="gramEnd"/>
            <w:r w:rsidRPr="00731F0C">
              <w:t>+ icon</w:t>
            </w:r>
          </w:p>
        </w:tc>
        <w:tc>
          <w:tcPr>
            <w:tcW w:w="1468" w:type="dxa"/>
            <w:shd w:val="clear" w:color="auto" w:fill="FFFFFF" w:themeFill="background1"/>
          </w:tcPr>
          <w:p w14:paraId="14059FA3" w14:textId="1EFCE382" w:rsidR="006B7E72" w:rsidRPr="00643165" w:rsidRDefault="00717B99" w:rsidP="00717B99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Steps to Reproduce</w:t>
            </w:r>
          </w:p>
        </w:tc>
      </w:tr>
      <w:tr w:rsidR="006B7E72" w14:paraId="138BC58C" w14:textId="77777777" w:rsidTr="00F8446E">
        <w:trPr>
          <w:trHeight w:val="991"/>
        </w:trPr>
        <w:tc>
          <w:tcPr>
            <w:tcW w:w="7028" w:type="dxa"/>
          </w:tcPr>
          <w:p w14:paraId="7B0B4524" w14:textId="071747C7" w:rsidR="006B7E72" w:rsidRPr="00731F0C" w:rsidRDefault="00643165" w:rsidP="00643165">
            <w:pPr>
              <w:jc w:val="right"/>
              <w:rPr>
                <w:rtl/>
              </w:rPr>
            </w:pPr>
            <w:r w:rsidRPr="00731F0C">
              <w:t>The g+ page should open</w:t>
            </w:r>
          </w:p>
        </w:tc>
        <w:tc>
          <w:tcPr>
            <w:tcW w:w="1468" w:type="dxa"/>
          </w:tcPr>
          <w:p w14:paraId="7A686F89" w14:textId="627F3F42" w:rsidR="006B7E72" w:rsidRPr="00643165" w:rsidRDefault="00643165" w:rsidP="00643165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Expected Result</w:t>
            </w:r>
          </w:p>
        </w:tc>
      </w:tr>
      <w:tr w:rsidR="006B7E72" w14:paraId="613ADA5C" w14:textId="77777777" w:rsidTr="00F8446E">
        <w:trPr>
          <w:trHeight w:val="991"/>
        </w:trPr>
        <w:tc>
          <w:tcPr>
            <w:tcW w:w="7028" w:type="dxa"/>
          </w:tcPr>
          <w:p w14:paraId="2F9C4C55" w14:textId="1E8A4ACF" w:rsidR="00643165" w:rsidRPr="00731F0C" w:rsidRDefault="00643165" w:rsidP="00643165">
            <w:pPr>
              <w:bidi w:val="0"/>
              <w:rPr>
                <w:rFonts w:ascii="Calibri" w:hAnsi="Calibri" w:cs="Calibri"/>
                <w:color w:val="000000"/>
              </w:rPr>
            </w:pPr>
            <w:r w:rsidRPr="00731F0C">
              <w:rPr>
                <w:rFonts w:ascii="Calibri" w:hAnsi="Calibri" w:cs="Calibri"/>
                <w:color w:val="000000"/>
              </w:rPr>
              <w:t xml:space="preserve">the error message </w:t>
            </w:r>
            <w:proofErr w:type="gramStart"/>
            <w:r w:rsidRPr="00731F0C">
              <w:rPr>
                <w:rFonts w:ascii="Calibri" w:hAnsi="Calibri" w:cs="Calibri"/>
                <w:color w:val="000000"/>
              </w:rPr>
              <w:t>appear</w:t>
            </w:r>
            <w:proofErr w:type="gramEnd"/>
            <w:r w:rsidRPr="00731F0C">
              <w:rPr>
                <w:rFonts w:ascii="Calibri" w:hAnsi="Calibri" w:cs="Calibri"/>
                <w:color w:val="000000"/>
              </w:rPr>
              <w:t xml:space="preserve"> " 404. That’s an error.</w:t>
            </w:r>
            <w:r w:rsidRPr="00731F0C">
              <w:rPr>
                <w:rFonts w:ascii="Calibri" w:hAnsi="Calibri" w:cs="Calibri"/>
                <w:color w:val="000000"/>
              </w:rPr>
              <w:br/>
              <w:t>The requested URL /+</w:t>
            </w:r>
            <w:proofErr w:type="spellStart"/>
            <w:r w:rsidRPr="00731F0C">
              <w:rPr>
                <w:rFonts w:ascii="Calibri" w:hAnsi="Calibri" w:cs="Calibri"/>
                <w:color w:val="000000"/>
              </w:rPr>
              <w:t>prestashop</w:t>
            </w:r>
            <w:proofErr w:type="spellEnd"/>
            <w:r w:rsidRPr="00731F0C">
              <w:rPr>
                <w:rFonts w:ascii="Calibri" w:hAnsi="Calibri" w:cs="Calibri"/>
                <w:color w:val="000000"/>
              </w:rPr>
              <w:t xml:space="preserve"> was not found on this server. </w:t>
            </w:r>
          </w:p>
          <w:p w14:paraId="74263930" w14:textId="77777777" w:rsidR="006B7E72" w:rsidRPr="00731F0C" w:rsidRDefault="006B7E72" w:rsidP="00643165">
            <w:pPr>
              <w:jc w:val="right"/>
              <w:rPr>
                <w:rtl/>
              </w:rPr>
            </w:pPr>
          </w:p>
        </w:tc>
        <w:tc>
          <w:tcPr>
            <w:tcW w:w="1468" w:type="dxa"/>
          </w:tcPr>
          <w:p w14:paraId="796CE284" w14:textId="6D212186" w:rsidR="006B7E72" w:rsidRPr="00643165" w:rsidRDefault="00643165" w:rsidP="00643165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Actual Result</w:t>
            </w:r>
          </w:p>
        </w:tc>
      </w:tr>
      <w:tr w:rsidR="006B7E72" w14:paraId="1B40BB30" w14:textId="77777777" w:rsidTr="00F8446E">
        <w:trPr>
          <w:trHeight w:val="991"/>
        </w:trPr>
        <w:tc>
          <w:tcPr>
            <w:tcW w:w="7028" w:type="dxa"/>
          </w:tcPr>
          <w:p w14:paraId="29D7F7BB" w14:textId="19ADF251" w:rsidR="006B7E72" w:rsidRPr="00731F0C" w:rsidRDefault="00643165" w:rsidP="00643165">
            <w:pPr>
              <w:jc w:val="right"/>
              <w:rPr>
                <w:rtl/>
              </w:rPr>
            </w:pPr>
            <w:r w:rsidRPr="00731F0C">
              <w:t>medium</w:t>
            </w:r>
          </w:p>
        </w:tc>
        <w:tc>
          <w:tcPr>
            <w:tcW w:w="1468" w:type="dxa"/>
          </w:tcPr>
          <w:p w14:paraId="5D478185" w14:textId="0229D037" w:rsidR="006B7E72" w:rsidRPr="00643165" w:rsidRDefault="00643165" w:rsidP="00643165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Severity</w:t>
            </w:r>
          </w:p>
        </w:tc>
      </w:tr>
      <w:tr w:rsidR="006B7E72" w14:paraId="2913D0FF" w14:textId="77777777" w:rsidTr="00F8446E">
        <w:trPr>
          <w:trHeight w:val="991"/>
        </w:trPr>
        <w:tc>
          <w:tcPr>
            <w:tcW w:w="7028" w:type="dxa"/>
          </w:tcPr>
          <w:p w14:paraId="1D59DB2F" w14:textId="5243DF41" w:rsidR="006B7E72" w:rsidRPr="00731F0C" w:rsidRDefault="00643165" w:rsidP="00643165">
            <w:pPr>
              <w:jc w:val="right"/>
              <w:rPr>
                <w:rtl/>
              </w:rPr>
            </w:pPr>
            <w:r w:rsidRPr="00731F0C">
              <w:t>High</w:t>
            </w:r>
          </w:p>
        </w:tc>
        <w:tc>
          <w:tcPr>
            <w:tcW w:w="1468" w:type="dxa"/>
          </w:tcPr>
          <w:p w14:paraId="1B3A5D23" w14:textId="1C1850DB" w:rsidR="006B7E72" w:rsidRPr="00643165" w:rsidRDefault="00643165" w:rsidP="00643165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Priority</w:t>
            </w:r>
          </w:p>
        </w:tc>
      </w:tr>
      <w:tr w:rsidR="006B7E72" w14:paraId="62F0568F" w14:textId="77777777" w:rsidTr="00F8446E">
        <w:trPr>
          <w:trHeight w:val="948"/>
        </w:trPr>
        <w:tc>
          <w:tcPr>
            <w:tcW w:w="7028" w:type="dxa"/>
          </w:tcPr>
          <w:p w14:paraId="784592D6" w14:textId="609E71B0" w:rsidR="006B7E72" w:rsidRPr="00731F0C" w:rsidRDefault="00643165" w:rsidP="00643165">
            <w:pPr>
              <w:jc w:val="right"/>
              <w:rPr>
                <w:rtl/>
              </w:rPr>
            </w:pPr>
            <w:r w:rsidRPr="00731F0C">
              <w:t xml:space="preserve">Windows 10, Chrome </w:t>
            </w:r>
            <w:r w:rsidRPr="00731F0C">
              <w:t>130</w:t>
            </w:r>
          </w:p>
        </w:tc>
        <w:tc>
          <w:tcPr>
            <w:tcW w:w="1468" w:type="dxa"/>
          </w:tcPr>
          <w:p w14:paraId="201F1188" w14:textId="51401D63" w:rsidR="006B7E72" w:rsidRPr="00643165" w:rsidRDefault="00643165" w:rsidP="00643165">
            <w:pPr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Environment</w:t>
            </w:r>
          </w:p>
        </w:tc>
      </w:tr>
      <w:tr w:rsidR="006B7E72" w14:paraId="6BE38CFA" w14:textId="77777777" w:rsidTr="00F8446E">
        <w:trPr>
          <w:trHeight w:val="991"/>
        </w:trPr>
        <w:tc>
          <w:tcPr>
            <w:tcW w:w="7028" w:type="dxa"/>
          </w:tcPr>
          <w:p w14:paraId="3935A915" w14:textId="5E00BC72" w:rsidR="006B7E72" w:rsidRPr="00731F0C" w:rsidRDefault="00643165" w:rsidP="00643165">
            <w:pPr>
              <w:jc w:val="right"/>
              <w:rPr>
                <w:rtl/>
              </w:rPr>
            </w:pPr>
            <w:r w:rsidRPr="00731F0C">
              <w:t>Open</w:t>
            </w:r>
          </w:p>
        </w:tc>
        <w:tc>
          <w:tcPr>
            <w:tcW w:w="1468" w:type="dxa"/>
          </w:tcPr>
          <w:p w14:paraId="5AA44B24" w14:textId="736CA0DF" w:rsidR="006B7E72" w:rsidRPr="00643165" w:rsidRDefault="00643165" w:rsidP="00643165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Status</w:t>
            </w:r>
          </w:p>
        </w:tc>
      </w:tr>
      <w:tr w:rsidR="00731F0C" w14:paraId="3B44C08C" w14:textId="77777777" w:rsidTr="00F8446E">
        <w:trPr>
          <w:trHeight w:val="991"/>
        </w:trPr>
        <w:tc>
          <w:tcPr>
            <w:tcW w:w="7028" w:type="dxa"/>
          </w:tcPr>
          <w:p w14:paraId="43F7E66B" w14:textId="0C53E1AD" w:rsidR="00731F0C" w:rsidRPr="00731F0C" w:rsidRDefault="00731F0C" w:rsidP="00643165">
            <w:pPr>
              <w:jc w:val="right"/>
            </w:pPr>
            <w:r w:rsidRPr="00731F0C">
              <w:t>https://www.loom.com/share/73b89551980b4a9c9ec2d01487b270d3?sid=7bb5b9bf-c972-49f4-a7e5-f013fe8f7706</w:t>
            </w:r>
          </w:p>
        </w:tc>
        <w:tc>
          <w:tcPr>
            <w:tcW w:w="1468" w:type="dxa"/>
          </w:tcPr>
          <w:p w14:paraId="184F74E9" w14:textId="244C0980" w:rsidR="00731F0C" w:rsidRPr="00643165" w:rsidRDefault="00731F0C" w:rsidP="0064316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Attachment</w:t>
            </w:r>
          </w:p>
        </w:tc>
      </w:tr>
    </w:tbl>
    <w:p w14:paraId="40611BA1" w14:textId="77777777" w:rsidR="00BB334F" w:rsidRDefault="00BB334F"/>
    <w:p w14:paraId="1A204FC9" w14:textId="77777777" w:rsidR="00731F0C" w:rsidRDefault="00731F0C"/>
    <w:p w14:paraId="229C958B" w14:textId="77777777" w:rsidR="00731F0C" w:rsidRDefault="00731F0C"/>
    <w:p w14:paraId="678F0E40" w14:textId="77777777" w:rsidR="00731F0C" w:rsidRDefault="00731F0C"/>
    <w:p w14:paraId="271AFE37" w14:textId="77777777" w:rsidR="00731F0C" w:rsidRDefault="00731F0C"/>
    <w:p w14:paraId="37199169" w14:textId="77777777" w:rsidR="00731F0C" w:rsidRDefault="00731F0C"/>
    <w:p w14:paraId="0317E324" w14:textId="77777777" w:rsidR="00731F0C" w:rsidRDefault="00731F0C"/>
    <w:p w14:paraId="0AEB2B4D" w14:textId="77777777" w:rsidR="00731F0C" w:rsidRDefault="00731F0C"/>
    <w:tbl>
      <w:tblPr>
        <w:tblStyle w:val="TableGrid"/>
        <w:bidiVisual/>
        <w:tblW w:w="8759" w:type="dxa"/>
        <w:tblLayout w:type="fixed"/>
        <w:tblLook w:val="04A0" w:firstRow="1" w:lastRow="0" w:firstColumn="1" w:lastColumn="0" w:noHBand="0" w:noVBand="1"/>
      </w:tblPr>
      <w:tblGrid>
        <w:gridCol w:w="7246"/>
        <w:gridCol w:w="1513"/>
      </w:tblGrid>
      <w:tr w:rsidR="00F8446E" w14:paraId="40A228B2" w14:textId="77777777" w:rsidTr="00F8446E">
        <w:trPr>
          <w:trHeight w:val="920"/>
        </w:trPr>
        <w:tc>
          <w:tcPr>
            <w:tcW w:w="7246" w:type="dxa"/>
            <w:shd w:val="clear" w:color="auto" w:fill="D9D9D9" w:themeFill="background1" w:themeFillShade="D9"/>
          </w:tcPr>
          <w:p w14:paraId="3D52AFE6" w14:textId="43BA6918" w:rsidR="00731F0C" w:rsidRPr="006B7E72" w:rsidRDefault="00731F0C" w:rsidP="005A7D6D">
            <w:pPr>
              <w:jc w:val="right"/>
              <w:rPr>
                <w:b/>
                <w:bCs/>
                <w:rtl/>
              </w:rPr>
            </w:pPr>
            <w:r w:rsidRPr="006B7E72">
              <w:rPr>
                <w:b/>
                <w:bCs/>
              </w:rPr>
              <w:t>BUG-</w:t>
            </w:r>
            <w:r w:rsidR="00F8446E">
              <w:rPr>
                <w:b/>
                <w:bCs/>
              </w:rPr>
              <w:t>Contact Us Page-</w:t>
            </w:r>
            <w:r w:rsidRPr="006B7E72">
              <w:rPr>
                <w:b/>
                <w:bCs/>
              </w:rPr>
              <w:t>00</w:t>
            </w:r>
            <w:r>
              <w:rPr>
                <w:b/>
                <w:bCs/>
              </w:rPr>
              <w:t>2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2832D1AA" w14:textId="77777777" w:rsidR="00731F0C" w:rsidRPr="006B7E72" w:rsidRDefault="00731F0C" w:rsidP="005A7D6D">
            <w:pPr>
              <w:jc w:val="center"/>
              <w:rPr>
                <w:b/>
                <w:bCs/>
                <w:rtl/>
              </w:rPr>
            </w:pPr>
            <w:r w:rsidRPr="006B7E72">
              <w:rPr>
                <w:b/>
                <w:bCs/>
              </w:rPr>
              <w:t>Bug ID</w:t>
            </w:r>
          </w:p>
        </w:tc>
      </w:tr>
      <w:tr w:rsidR="00731F0C" w14:paraId="29D315E8" w14:textId="77777777" w:rsidTr="00F8446E">
        <w:trPr>
          <w:trHeight w:val="920"/>
        </w:trPr>
        <w:tc>
          <w:tcPr>
            <w:tcW w:w="7246" w:type="dxa"/>
          </w:tcPr>
          <w:p w14:paraId="28000883" w14:textId="079FB3ED" w:rsidR="00731F0C" w:rsidRPr="00731F0C" w:rsidRDefault="00917BDA" w:rsidP="005A7D6D">
            <w:pPr>
              <w:jc w:val="right"/>
              <w:rPr>
                <w:rtl/>
              </w:rPr>
            </w:pPr>
            <w:r>
              <w:t>Order Reference field empty Bug</w:t>
            </w:r>
          </w:p>
        </w:tc>
        <w:tc>
          <w:tcPr>
            <w:tcW w:w="1513" w:type="dxa"/>
          </w:tcPr>
          <w:p w14:paraId="245346E2" w14:textId="77777777" w:rsidR="00731F0C" w:rsidRPr="00643165" w:rsidRDefault="00731F0C" w:rsidP="005A7D6D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Title</w:t>
            </w:r>
          </w:p>
        </w:tc>
      </w:tr>
      <w:tr w:rsidR="00731F0C" w14:paraId="1B052338" w14:textId="77777777" w:rsidTr="00F8446E">
        <w:trPr>
          <w:trHeight w:val="879"/>
        </w:trPr>
        <w:tc>
          <w:tcPr>
            <w:tcW w:w="7246" w:type="dxa"/>
          </w:tcPr>
          <w:p w14:paraId="6CC935EA" w14:textId="0F780A47" w:rsidR="00731F0C" w:rsidRPr="00731F0C" w:rsidRDefault="00917BDA" w:rsidP="005A7D6D">
            <w:pPr>
              <w:jc w:val="right"/>
              <w:rPr>
                <w:rtl/>
              </w:rPr>
            </w:pPr>
            <w:r>
              <w:t xml:space="preserve">Order Reference field when it is empty and clicked to submit the form the form will </w:t>
            </w:r>
            <w:proofErr w:type="gramStart"/>
            <w:r>
              <w:t>submitted</w:t>
            </w:r>
            <w:proofErr w:type="gramEnd"/>
            <w:r>
              <w:t xml:space="preserve"> successfully and if I return it generate an error</w:t>
            </w:r>
            <w:r>
              <w:t xml:space="preserve"> </w:t>
            </w:r>
            <w:r w:rsidRPr="00731F0C">
              <w:rPr>
                <w:rtl/>
              </w:rPr>
              <w:t xml:space="preserve"> </w:t>
            </w:r>
          </w:p>
        </w:tc>
        <w:tc>
          <w:tcPr>
            <w:tcW w:w="1513" w:type="dxa"/>
          </w:tcPr>
          <w:p w14:paraId="7E26367C" w14:textId="77777777" w:rsidR="00731F0C" w:rsidRPr="00643165" w:rsidRDefault="00731F0C" w:rsidP="005A7D6D">
            <w:pPr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F8446E" w14:paraId="0E46AB5A" w14:textId="77777777" w:rsidTr="00F8446E">
        <w:trPr>
          <w:trHeight w:val="920"/>
        </w:trPr>
        <w:tc>
          <w:tcPr>
            <w:tcW w:w="7246" w:type="dxa"/>
            <w:shd w:val="clear" w:color="auto" w:fill="FFFFFF" w:themeFill="background1"/>
          </w:tcPr>
          <w:p w14:paraId="2F24CBAD" w14:textId="77777777" w:rsidR="00731F0C" w:rsidRPr="00731F0C" w:rsidRDefault="00731F0C" w:rsidP="005A7D6D">
            <w:pPr>
              <w:jc w:val="right"/>
              <w:rPr>
                <w:rtl/>
              </w:rPr>
            </w:pPr>
            <w:r w:rsidRPr="00731F0C">
              <w:t xml:space="preserve">1-Go To </w:t>
            </w:r>
          </w:p>
          <w:p w14:paraId="618FD14B" w14:textId="354D7F22" w:rsidR="00917BDA" w:rsidRDefault="00917BDA" w:rsidP="00917BDA">
            <w:pPr>
              <w:jc w:val="right"/>
              <w:rPr>
                <w:rFonts w:ascii="Calibri" w:hAnsi="Calibri" w:cs="Calibri"/>
                <w:color w:val="0563C1"/>
                <w:u w:val="single"/>
              </w:rPr>
            </w:pPr>
            <w:r w:rsidRPr="00917BDA">
              <w:rPr>
                <w:rFonts w:ascii="Calibri" w:hAnsi="Calibri" w:cs="Calibri"/>
                <w:color w:val="0563C1"/>
                <w:u w:val="single"/>
              </w:rPr>
              <w:t>http://automationpractice.multiformis.com/index.php?controller=contac</w:t>
            </w:r>
            <w:r w:rsidRPr="00917BDA">
              <w:rPr>
                <w:rFonts w:ascii="Calibri" w:hAnsi="Calibri" w:cs="Calibri"/>
                <w:color w:val="0563C1"/>
                <w:u w:val="single"/>
              </w:rPr>
              <w:t>t</w:t>
            </w:r>
          </w:p>
          <w:p w14:paraId="578C9A59" w14:textId="691518D8" w:rsidR="00731F0C" w:rsidRPr="00731F0C" w:rsidRDefault="00731F0C" w:rsidP="00917BDA">
            <w:pPr>
              <w:jc w:val="right"/>
            </w:pPr>
            <w:r w:rsidRPr="00731F0C">
              <w:t>2-</w:t>
            </w:r>
            <w:r w:rsidR="00917BDA" w:rsidRPr="00731F0C">
              <w:t xml:space="preserve"> </w:t>
            </w:r>
            <w:r w:rsidR="00917BDA" w:rsidRPr="00731F0C">
              <w:t xml:space="preserve">navigate to </w:t>
            </w:r>
            <w:r w:rsidR="00917BDA" w:rsidRPr="00917BDA">
              <w:rPr>
                <w:b/>
                <w:bCs/>
              </w:rPr>
              <w:t>Subject Heading</w:t>
            </w:r>
            <w:r w:rsidR="00917BDA">
              <w:t xml:space="preserve"> field and </w:t>
            </w:r>
            <w:r w:rsidR="00917BDA">
              <w:t>choose Webmaster</w:t>
            </w:r>
          </w:p>
          <w:p w14:paraId="09859C70" w14:textId="77777777" w:rsidR="00731F0C" w:rsidRDefault="00731F0C" w:rsidP="005A7D6D">
            <w:pPr>
              <w:jc w:val="right"/>
            </w:pPr>
            <w:r w:rsidRPr="00731F0C">
              <w:t>3-</w:t>
            </w:r>
            <w:r w:rsidR="00917BDA">
              <w:t>navigate to email field and enter valid email</w:t>
            </w:r>
          </w:p>
          <w:p w14:paraId="0AC76E1A" w14:textId="77777777" w:rsidR="00917BDA" w:rsidRDefault="00917BDA" w:rsidP="00917BDA">
            <w:pPr>
              <w:jc w:val="right"/>
            </w:pPr>
            <w:r>
              <w:t>4</w:t>
            </w:r>
            <w:r w:rsidRPr="00917BDA">
              <w:t xml:space="preserve"> </w:t>
            </w:r>
            <w:proofErr w:type="gramStart"/>
            <w:r w:rsidRPr="00917BDA">
              <w:t>navigate to order</w:t>
            </w:r>
            <w:proofErr w:type="gramEnd"/>
            <w:r w:rsidRPr="00917BDA">
              <w:t xml:space="preserve"> reference field and leave it empty</w:t>
            </w:r>
          </w:p>
          <w:p w14:paraId="301D53A4" w14:textId="0B85BC51" w:rsidR="00917BDA" w:rsidRDefault="00917BDA" w:rsidP="00917BDA">
            <w:pPr>
              <w:jc w:val="right"/>
            </w:pPr>
            <w:r>
              <w:t xml:space="preserve">5-navigate to message field and enter any words </w:t>
            </w:r>
            <w:proofErr w:type="gramStart"/>
            <w:r>
              <w:t>“ hello</w:t>
            </w:r>
            <w:proofErr w:type="gramEnd"/>
            <w:r>
              <w:t xml:space="preserve"> customer service“</w:t>
            </w:r>
          </w:p>
          <w:p w14:paraId="480A2D2F" w14:textId="3752DC2E" w:rsidR="00917BDA" w:rsidRPr="00731F0C" w:rsidRDefault="00917BDA" w:rsidP="00917BDA">
            <w:pPr>
              <w:jc w:val="right"/>
              <w:rPr>
                <w:rtl/>
              </w:rPr>
            </w:pPr>
            <w:r>
              <w:t xml:space="preserve">5-navaigate to send button and click it </w:t>
            </w:r>
          </w:p>
        </w:tc>
        <w:tc>
          <w:tcPr>
            <w:tcW w:w="1513" w:type="dxa"/>
            <w:shd w:val="clear" w:color="auto" w:fill="FFFFFF" w:themeFill="background1"/>
          </w:tcPr>
          <w:p w14:paraId="497450A5" w14:textId="77777777" w:rsidR="00731F0C" w:rsidRPr="00643165" w:rsidRDefault="00731F0C" w:rsidP="005A7D6D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Steps to Reproduce</w:t>
            </w:r>
          </w:p>
        </w:tc>
      </w:tr>
      <w:tr w:rsidR="00731F0C" w14:paraId="787652FC" w14:textId="77777777" w:rsidTr="00F8446E">
        <w:trPr>
          <w:trHeight w:val="920"/>
        </w:trPr>
        <w:tc>
          <w:tcPr>
            <w:tcW w:w="7246" w:type="dxa"/>
          </w:tcPr>
          <w:p w14:paraId="48285444" w14:textId="6E394F7F" w:rsidR="00731F0C" w:rsidRPr="00731F0C" w:rsidRDefault="00917BDA" w:rsidP="005A7D6D">
            <w:pPr>
              <w:jc w:val="right"/>
              <w:rPr>
                <w:rtl/>
              </w:rPr>
            </w:pPr>
            <w:r>
              <w:t xml:space="preserve">It </w:t>
            </w:r>
            <w:proofErr w:type="gramStart"/>
            <w:r>
              <w:t>always</w:t>
            </w:r>
            <w:proofErr w:type="gramEnd"/>
            <w:r>
              <w:t xml:space="preserve"> successfully submitted or </w:t>
            </w:r>
            <w:proofErr w:type="gramStart"/>
            <w:r>
              <w:t>un successfully</w:t>
            </w:r>
            <w:proofErr w:type="gramEnd"/>
            <w:r>
              <w:t xml:space="preserve"> </w:t>
            </w:r>
          </w:p>
        </w:tc>
        <w:tc>
          <w:tcPr>
            <w:tcW w:w="1513" w:type="dxa"/>
          </w:tcPr>
          <w:p w14:paraId="4E3593DD" w14:textId="77777777" w:rsidR="00731F0C" w:rsidRPr="00643165" w:rsidRDefault="00731F0C" w:rsidP="005A7D6D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Expected Result</w:t>
            </w:r>
          </w:p>
        </w:tc>
      </w:tr>
      <w:tr w:rsidR="00731F0C" w14:paraId="5B786DEA" w14:textId="77777777" w:rsidTr="00F8446E">
        <w:trPr>
          <w:trHeight w:val="920"/>
        </w:trPr>
        <w:tc>
          <w:tcPr>
            <w:tcW w:w="7246" w:type="dxa"/>
          </w:tcPr>
          <w:p w14:paraId="6E5A753F" w14:textId="6A0CE892" w:rsidR="00731F0C" w:rsidRPr="00917BDA" w:rsidRDefault="00731F0C" w:rsidP="00917BDA">
            <w:pPr>
              <w:bidi w:val="0"/>
              <w:rPr>
                <w:rFonts w:ascii="Calibri" w:hAnsi="Calibri" w:cs="Calibri"/>
                <w:color w:val="000000"/>
              </w:rPr>
            </w:pPr>
            <w:proofErr w:type="gramStart"/>
            <w:r w:rsidRPr="00731F0C">
              <w:rPr>
                <w:rFonts w:ascii="Calibri" w:hAnsi="Calibri" w:cs="Calibri"/>
                <w:color w:val="000000"/>
              </w:rPr>
              <w:t>the</w:t>
            </w:r>
            <w:proofErr w:type="gramEnd"/>
            <w:r w:rsidRPr="00731F0C">
              <w:rPr>
                <w:rFonts w:ascii="Calibri" w:hAnsi="Calibri" w:cs="Calibri"/>
                <w:color w:val="000000"/>
              </w:rPr>
              <w:t xml:space="preserve"> </w:t>
            </w:r>
            <w:r w:rsidR="00917BDA">
              <w:rPr>
                <w:rFonts w:ascii="Calibri" w:hAnsi="Calibri" w:cs="Calibri"/>
                <w:color w:val="000000"/>
              </w:rPr>
              <w:t xml:space="preserve">error </w:t>
            </w:r>
            <w:r w:rsidRPr="00731F0C">
              <w:rPr>
                <w:rFonts w:ascii="Calibri" w:hAnsi="Calibri" w:cs="Calibri"/>
                <w:color w:val="000000"/>
              </w:rPr>
              <w:t xml:space="preserve"> message appear " </w:t>
            </w:r>
            <w:r w:rsidR="00917BDA" w:rsidRPr="00917BDA">
              <w:rPr>
                <w:rFonts w:ascii="Calibri" w:hAnsi="Calibri" w:cs="Calibri"/>
                <w:color w:val="000000"/>
              </w:rPr>
              <w:t>An error occurred while sending the message.</w:t>
            </w:r>
            <w:r w:rsidRPr="00731F0C">
              <w:rPr>
                <w:rFonts w:ascii="Calibri" w:hAnsi="Calibri" w:cs="Calibri"/>
                <w:color w:val="000000"/>
              </w:rPr>
              <w:br/>
            </w:r>
            <w:r w:rsidR="00917BDA">
              <w:rPr>
                <w:rFonts w:ascii="Calibri" w:hAnsi="Calibri" w:cs="Calibri"/>
                <w:color w:val="000000"/>
              </w:rPr>
              <w:t>and when I go back and submit the form again the success message appear “</w:t>
            </w:r>
            <w:r w:rsidR="00917BDA" w:rsidRPr="00917BDA">
              <w:rPr>
                <w:rFonts w:ascii="Calibri" w:hAnsi="Calibri" w:cs="Calibri"/>
                <w:color w:val="000000"/>
              </w:rPr>
              <w:t>Your message has been successfully sent to our team.</w:t>
            </w:r>
            <w:r w:rsidR="00917BDA" w:rsidRPr="00917BDA">
              <w:rPr>
                <w:rFonts w:ascii="Calibri" w:hAnsi="Calibri" w:cs="Calibri"/>
                <w:color w:val="000000"/>
              </w:rPr>
              <w:t>”</w:t>
            </w:r>
            <w:r w:rsidRPr="00917BDA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F50DAB7" w14:textId="77777777" w:rsidR="00731F0C" w:rsidRPr="00731F0C" w:rsidRDefault="00731F0C" w:rsidP="005A7D6D">
            <w:pPr>
              <w:jc w:val="right"/>
              <w:rPr>
                <w:rtl/>
              </w:rPr>
            </w:pPr>
          </w:p>
        </w:tc>
        <w:tc>
          <w:tcPr>
            <w:tcW w:w="1513" w:type="dxa"/>
          </w:tcPr>
          <w:p w14:paraId="7BE35673" w14:textId="77777777" w:rsidR="00731F0C" w:rsidRPr="00643165" w:rsidRDefault="00731F0C" w:rsidP="005A7D6D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Actual Result</w:t>
            </w:r>
          </w:p>
        </w:tc>
      </w:tr>
      <w:tr w:rsidR="00731F0C" w14:paraId="564318A3" w14:textId="77777777" w:rsidTr="00F8446E">
        <w:trPr>
          <w:trHeight w:val="920"/>
        </w:trPr>
        <w:tc>
          <w:tcPr>
            <w:tcW w:w="7246" w:type="dxa"/>
          </w:tcPr>
          <w:p w14:paraId="361D98D4" w14:textId="3DFBC76B" w:rsidR="00731F0C" w:rsidRPr="00731F0C" w:rsidRDefault="00917BDA" w:rsidP="005A7D6D">
            <w:pPr>
              <w:jc w:val="right"/>
              <w:rPr>
                <w:rtl/>
              </w:rPr>
            </w:pPr>
            <w:r>
              <w:t>High</w:t>
            </w:r>
          </w:p>
        </w:tc>
        <w:tc>
          <w:tcPr>
            <w:tcW w:w="1513" w:type="dxa"/>
          </w:tcPr>
          <w:p w14:paraId="287CC94B" w14:textId="77777777" w:rsidR="00731F0C" w:rsidRPr="00643165" w:rsidRDefault="00731F0C" w:rsidP="005A7D6D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Severity</w:t>
            </w:r>
          </w:p>
        </w:tc>
      </w:tr>
      <w:tr w:rsidR="00731F0C" w14:paraId="09D98EB5" w14:textId="77777777" w:rsidTr="00F8446E">
        <w:trPr>
          <w:trHeight w:val="920"/>
        </w:trPr>
        <w:tc>
          <w:tcPr>
            <w:tcW w:w="7246" w:type="dxa"/>
          </w:tcPr>
          <w:p w14:paraId="67150F9C" w14:textId="77777777" w:rsidR="00731F0C" w:rsidRPr="00731F0C" w:rsidRDefault="00731F0C" w:rsidP="005A7D6D">
            <w:pPr>
              <w:jc w:val="right"/>
              <w:rPr>
                <w:rtl/>
              </w:rPr>
            </w:pPr>
            <w:r w:rsidRPr="00731F0C">
              <w:t>High</w:t>
            </w:r>
          </w:p>
        </w:tc>
        <w:tc>
          <w:tcPr>
            <w:tcW w:w="1513" w:type="dxa"/>
          </w:tcPr>
          <w:p w14:paraId="2E04D12E" w14:textId="77777777" w:rsidR="00731F0C" w:rsidRPr="00643165" w:rsidRDefault="00731F0C" w:rsidP="005A7D6D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Priority</w:t>
            </w:r>
          </w:p>
        </w:tc>
      </w:tr>
      <w:tr w:rsidR="00731F0C" w14:paraId="20E61F4B" w14:textId="77777777" w:rsidTr="00F8446E">
        <w:trPr>
          <w:trHeight w:val="879"/>
        </w:trPr>
        <w:tc>
          <w:tcPr>
            <w:tcW w:w="7246" w:type="dxa"/>
          </w:tcPr>
          <w:p w14:paraId="7A4463AF" w14:textId="77777777" w:rsidR="00731F0C" w:rsidRPr="00731F0C" w:rsidRDefault="00731F0C" w:rsidP="005A7D6D">
            <w:pPr>
              <w:jc w:val="right"/>
              <w:rPr>
                <w:rtl/>
              </w:rPr>
            </w:pPr>
            <w:r w:rsidRPr="00731F0C">
              <w:t>Windows 10, Chrome 130</w:t>
            </w:r>
          </w:p>
        </w:tc>
        <w:tc>
          <w:tcPr>
            <w:tcW w:w="1513" w:type="dxa"/>
          </w:tcPr>
          <w:p w14:paraId="2CB117AD" w14:textId="77777777" w:rsidR="00731F0C" w:rsidRPr="00643165" w:rsidRDefault="00731F0C" w:rsidP="005A7D6D">
            <w:pPr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Environment</w:t>
            </w:r>
          </w:p>
        </w:tc>
      </w:tr>
      <w:tr w:rsidR="00731F0C" w14:paraId="5F835D8C" w14:textId="77777777" w:rsidTr="00F8446E">
        <w:trPr>
          <w:trHeight w:val="539"/>
        </w:trPr>
        <w:tc>
          <w:tcPr>
            <w:tcW w:w="7246" w:type="dxa"/>
          </w:tcPr>
          <w:p w14:paraId="374B32C0" w14:textId="77777777" w:rsidR="00731F0C" w:rsidRPr="00731F0C" w:rsidRDefault="00731F0C" w:rsidP="005A7D6D">
            <w:pPr>
              <w:jc w:val="right"/>
              <w:rPr>
                <w:rtl/>
              </w:rPr>
            </w:pPr>
            <w:r w:rsidRPr="00731F0C">
              <w:t>Open</w:t>
            </w:r>
          </w:p>
        </w:tc>
        <w:tc>
          <w:tcPr>
            <w:tcW w:w="1513" w:type="dxa"/>
          </w:tcPr>
          <w:p w14:paraId="5AE6B38F" w14:textId="77777777" w:rsidR="00731F0C" w:rsidRPr="00643165" w:rsidRDefault="00731F0C" w:rsidP="005A7D6D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Status</w:t>
            </w:r>
          </w:p>
        </w:tc>
      </w:tr>
      <w:tr w:rsidR="00F8446E" w14:paraId="3B6F6F80" w14:textId="77777777" w:rsidTr="00F8446E">
        <w:trPr>
          <w:trHeight w:val="539"/>
        </w:trPr>
        <w:tc>
          <w:tcPr>
            <w:tcW w:w="7246" w:type="dxa"/>
          </w:tcPr>
          <w:p w14:paraId="527CD292" w14:textId="3BF144BA" w:rsidR="00F8446E" w:rsidRPr="00731F0C" w:rsidRDefault="00F8446E" w:rsidP="005A7D6D">
            <w:pPr>
              <w:jc w:val="right"/>
            </w:pPr>
            <w:r w:rsidRPr="00F8446E">
              <w:t>https://www.loom.com/share/1f44031c0d264238afef959a0e8ea8cd?sid=4d10c699-62e4-4d07-9145-d5113fd48350</w:t>
            </w:r>
          </w:p>
        </w:tc>
        <w:tc>
          <w:tcPr>
            <w:tcW w:w="1513" w:type="dxa"/>
          </w:tcPr>
          <w:p w14:paraId="19A71F7B" w14:textId="1A507963" w:rsidR="00F8446E" w:rsidRPr="00643165" w:rsidRDefault="00F8446E" w:rsidP="005A7D6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Attachment</w:t>
            </w:r>
          </w:p>
        </w:tc>
      </w:tr>
    </w:tbl>
    <w:p w14:paraId="4DA8B394" w14:textId="77777777" w:rsidR="00731F0C" w:rsidRDefault="00731F0C" w:rsidP="00731F0C"/>
    <w:p w14:paraId="547D4101" w14:textId="77777777" w:rsidR="00731F0C" w:rsidRDefault="00731F0C"/>
    <w:p w14:paraId="146020F6" w14:textId="77777777" w:rsidR="00F8446E" w:rsidRDefault="00F8446E" w:rsidP="00F8446E"/>
    <w:p w14:paraId="46DD35B7" w14:textId="77777777" w:rsidR="00F8446E" w:rsidRDefault="00F8446E" w:rsidP="00F8446E"/>
    <w:p w14:paraId="2F6277BC" w14:textId="77777777" w:rsidR="00F8446E" w:rsidRDefault="00F8446E" w:rsidP="00F8446E"/>
    <w:tbl>
      <w:tblPr>
        <w:tblStyle w:val="TableGrid"/>
        <w:bidiVisual/>
        <w:tblW w:w="8759" w:type="dxa"/>
        <w:tblLayout w:type="fixed"/>
        <w:tblLook w:val="04A0" w:firstRow="1" w:lastRow="0" w:firstColumn="1" w:lastColumn="0" w:noHBand="0" w:noVBand="1"/>
      </w:tblPr>
      <w:tblGrid>
        <w:gridCol w:w="7246"/>
        <w:gridCol w:w="1513"/>
      </w:tblGrid>
      <w:tr w:rsidR="00F8446E" w14:paraId="6F66C619" w14:textId="77777777" w:rsidTr="005A7D6D">
        <w:trPr>
          <w:trHeight w:val="920"/>
        </w:trPr>
        <w:tc>
          <w:tcPr>
            <w:tcW w:w="7246" w:type="dxa"/>
            <w:shd w:val="clear" w:color="auto" w:fill="D9D9D9" w:themeFill="background1" w:themeFillShade="D9"/>
          </w:tcPr>
          <w:p w14:paraId="6F98415C" w14:textId="77777777" w:rsidR="00F8446E" w:rsidRPr="006B7E72" w:rsidRDefault="00F8446E" w:rsidP="005A7D6D">
            <w:pPr>
              <w:jc w:val="right"/>
              <w:rPr>
                <w:b/>
                <w:bCs/>
                <w:rtl/>
              </w:rPr>
            </w:pPr>
            <w:r w:rsidRPr="006B7E72">
              <w:rPr>
                <w:b/>
                <w:bCs/>
              </w:rPr>
              <w:t>BUG-00</w:t>
            </w:r>
            <w:r>
              <w:rPr>
                <w:b/>
                <w:bCs/>
              </w:rPr>
              <w:t>2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3F104D00" w14:textId="77777777" w:rsidR="00F8446E" w:rsidRPr="006B7E72" w:rsidRDefault="00F8446E" w:rsidP="005A7D6D">
            <w:pPr>
              <w:jc w:val="center"/>
              <w:rPr>
                <w:b/>
                <w:bCs/>
                <w:rtl/>
              </w:rPr>
            </w:pPr>
            <w:r w:rsidRPr="006B7E72">
              <w:rPr>
                <w:b/>
                <w:bCs/>
              </w:rPr>
              <w:t>Bug ID</w:t>
            </w:r>
          </w:p>
        </w:tc>
      </w:tr>
      <w:tr w:rsidR="00F8446E" w14:paraId="026F0F55" w14:textId="77777777" w:rsidTr="005A7D6D">
        <w:trPr>
          <w:trHeight w:val="920"/>
        </w:trPr>
        <w:tc>
          <w:tcPr>
            <w:tcW w:w="7246" w:type="dxa"/>
          </w:tcPr>
          <w:p w14:paraId="54CAA9C3" w14:textId="77777777" w:rsidR="00F8446E" w:rsidRPr="00731F0C" w:rsidRDefault="00F8446E" w:rsidP="005A7D6D">
            <w:pPr>
              <w:jc w:val="right"/>
              <w:rPr>
                <w:rtl/>
              </w:rPr>
            </w:pPr>
            <w:r>
              <w:t>Order Reference field empty Bug</w:t>
            </w:r>
          </w:p>
        </w:tc>
        <w:tc>
          <w:tcPr>
            <w:tcW w:w="1513" w:type="dxa"/>
          </w:tcPr>
          <w:p w14:paraId="7DDF8144" w14:textId="77777777" w:rsidR="00F8446E" w:rsidRPr="00643165" w:rsidRDefault="00F8446E" w:rsidP="005A7D6D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Title</w:t>
            </w:r>
          </w:p>
        </w:tc>
      </w:tr>
      <w:tr w:rsidR="00F8446E" w14:paraId="16A49FD9" w14:textId="77777777" w:rsidTr="005A7D6D">
        <w:trPr>
          <w:trHeight w:val="879"/>
        </w:trPr>
        <w:tc>
          <w:tcPr>
            <w:tcW w:w="7246" w:type="dxa"/>
          </w:tcPr>
          <w:p w14:paraId="79ABECA4" w14:textId="77777777" w:rsidR="00F8446E" w:rsidRPr="00731F0C" w:rsidRDefault="00F8446E" w:rsidP="005A7D6D">
            <w:pPr>
              <w:jc w:val="right"/>
              <w:rPr>
                <w:rtl/>
              </w:rPr>
            </w:pPr>
            <w:r>
              <w:t xml:space="preserve">Order Reference field when it is empty and clicked to submit the form the form will </w:t>
            </w:r>
            <w:proofErr w:type="gramStart"/>
            <w:r>
              <w:t>submitted</w:t>
            </w:r>
            <w:proofErr w:type="gramEnd"/>
            <w:r>
              <w:t xml:space="preserve"> successfully and if I return it generate an error </w:t>
            </w:r>
            <w:r w:rsidRPr="00731F0C">
              <w:rPr>
                <w:rtl/>
              </w:rPr>
              <w:t xml:space="preserve"> </w:t>
            </w:r>
          </w:p>
        </w:tc>
        <w:tc>
          <w:tcPr>
            <w:tcW w:w="1513" w:type="dxa"/>
          </w:tcPr>
          <w:p w14:paraId="53A25BB2" w14:textId="77777777" w:rsidR="00F8446E" w:rsidRPr="00643165" w:rsidRDefault="00F8446E" w:rsidP="005A7D6D">
            <w:pPr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F8446E" w14:paraId="100CE604" w14:textId="77777777" w:rsidTr="005A7D6D">
        <w:trPr>
          <w:trHeight w:val="920"/>
        </w:trPr>
        <w:tc>
          <w:tcPr>
            <w:tcW w:w="7246" w:type="dxa"/>
            <w:shd w:val="clear" w:color="auto" w:fill="FFFFFF" w:themeFill="background1"/>
          </w:tcPr>
          <w:p w14:paraId="4494F5B0" w14:textId="77777777" w:rsidR="00F8446E" w:rsidRPr="00731F0C" w:rsidRDefault="00F8446E" w:rsidP="005A7D6D">
            <w:pPr>
              <w:jc w:val="right"/>
              <w:rPr>
                <w:rtl/>
              </w:rPr>
            </w:pPr>
            <w:r w:rsidRPr="00731F0C">
              <w:t xml:space="preserve">1-Go To </w:t>
            </w:r>
          </w:p>
          <w:p w14:paraId="21A24113" w14:textId="77777777" w:rsidR="00F8446E" w:rsidRDefault="00F8446E" w:rsidP="005A7D6D">
            <w:pPr>
              <w:jc w:val="right"/>
              <w:rPr>
                <w:rFonts w:ascii="Calibri" w:hAnsi="Calibri" w:cs="Calibri"/>
                <w:color w:val="0563C1"/>
                <w:u w:val="single"/>
              </w:rPr>
            </w:pPr>
            <w:r w:rsidRPr="00917BDA">
              <w:rPr>
                <w:rFonts w:ascii="Calibri" w:hAnsi="Calibri" w:cs="Calibri"/>
                <w:color w:val="0563C1"/>
                <w:u w:val="single"/>
              </w:rPr>
              <w:t>http://automationpractice.multiformis.com/index.php?controller=contact</w:t>
            </w:r>
          </w:p>
          <w:p w14:paraId="68A72B19" w14:textId="77777777" w:rsidR="00F8446E" w:rsidRPr="00731F0C" w:rsidRDefault="00F8446E" w:rsidP="005A7D6D">
            <w:pPr>
              <w:jc w:val="right"/>
            </w:pPr>
            <w:r w:rsidRPr="00731F0C">
              <w:t xml:space="preserve">2- navigate to </w:t>
            </w:r>
            <w:r w:rsidRPr="00917BDA">
              <w:rPr>
                <w:b/>
                <w:bCs/>
              </w:rPr>
              <w:t>Subject Heading</w:t>
            </w:r>
            <w:r>
              <w:t xml:space="preserve"> field and choose Webmaster</w:t>
            </w:r>
          </w:p>
          <w:p w14:paraId="702D5CEF" w14:textId="77777777" w:rsidR="00F8446E" w:rsidRDefault="00F8446E" w:rsidP="005A7D6D">
            <w:pPr>
              <w:jc w:val="right"/>
            </w:pPr>
            <w:r w:rsidRPr="00731F0C">
              <w:t>3-</w:t>
            </w:r>
            <w:r>
              <w:t>navigate to email field and enter valid email</w:t>
            </w:r>
          </w:p>
          <w:p w14:paraId="17532A86" w14:textId="77777777" w:rsidR="00F8446E" w:rsidRDefault="00F8446E" w:rsidP="005A7D6D">
            <w:pPr>
              <w:jc w:val="right"/>
            </w:pPr>
            <w:r>
              <w:t>4</w:t>
            </w:r>
            <w:r w:rsidRPr="00917BDA">
              <w:t xml:space="preserve"> </w:t>
            </w:r>
            <w:proofErr w:type="gramStart"/>
            <w:r w:rsidRPr="00917BDA">
              <w:t>navigate to order</w:t>
            </w:r>
            <w:proofErr w:type="gramEnd"/>
            <w:r w:rsidRPr="00917BDA">
              <w:t xml:space="preserve"> reference field and leave it empty</w:t>
            </w:r>
          </w:p>
          <w:p w14:paraId="6C930728" w14:textId="77777777" w:rsidR="00F8446E" w:rsidRDefault="00F8446E" w:rsidP="005A7D6D">
            <w:pPr>
              <w:jc w:val="right"/>
            </w:pPr>
            <w:r>
              <w:t xml:space="preserve">5-navigate to message field and enter any words </w:t>
            </w:r>
            <w:proofErr w:type="gramStart"/>
            <w:r>
              <w:t>“ hello</w:t>
            </w:r>
            <w:proofErr w:type="gramEnd"/>
            <w:r>
              <w:t xml:space="preserve"> customer service“</w:t>
            </w:r>
          </w:p>
          <w:p w14:paraId="5F867760" w14:textId="77777777" w:rsidR="00F8446E" w:rsidRPr="00731F0C" w:rsidRDefault="00F8446E" w:rsidP="005A7D6D">
            <w:pPr>
              <w:jc w:val="right"/>
              <w:rPr>
                <w:rtl/>
              </w:rPr>
            </w:pPr>
            <w:r>
              <w:t xml:space="preserve">5-navaigate to send button and click it </w:t>
            </w:r>
          </w:p>
        </w:tc>
        <w:tc>
          <w:tcPr>
            <w:tcW w:w="1513" w:type="dxa"/>
            <w:shd w:val="clear" w:color="auto" w:fill="FFFFFF" w:themeFill="background1"/>
          </w:tcPr>
          <w:p w14:paraId="449E82CE" w14:textId="77777777" w:rsidR="00F8446E" w:rsidRPr="00643165" w:rsidRDefault="00F8446E" w:rsidP="005A7D6D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Steps to Reproduce</w:t>
            </w:r>
          </w:p>
        </w:tc>
      </w:tr>
      <w:tr w:rsidR="00F8446E" w14:paraId="373B2EB6" w14:textId="77777777" w:rsidTr="005A7D6D">
        <w:trPr>
          <w:trHeight w:val="920"/>
        </w:trPr>
        <w:tc>
          <w:tcPr>
            <w:tcW w:w="7246" w:type="dxa"/>
          </w:tcPr>
          <w:p w14:paraId="59E0DE60" w14:textId="77777777" w:rsidR="00F8446E" w:rsidRPr="00731F0C" w:rsidRDefault="00F8446E" w:rsidP="005A7D6D">
            <w:pPr>
              <w:jc w:val="right"/>
              <w:rPr>
                <w:rtl/>
              </w:rPr>
            </w:pPr>
            <w:r>
              <w:t xml:space="preserve">It </w:t>
            </w:r>
            <w:proofErr w:type="gramStart"/>
            <w:r>
              <w:t>always</w:t>
            </w:r>
            <w:proofErr w:type="gramEnd"/>
            <w:r>
              <w:t xml:space="preserve"> successfully submitted or </w:t>
            </w:r>
            <w:proofErr w:type="gramStart"/>
            <w:r>
              <w:t>un successfully</w:t>
            </w:r>
            <w:proofErr w:type="gramEnd"/>
            <w:r>
              <w:t xml:space="preserve"> </w:t>
            </w:r>
          </w:p>
        </w:tc>
        <w:tc>
          <w:tcPr>
            <w:tcW w:w="1513" w:type="dxa"/>
          </w:tcPr>
          <w:p w14:paraId="22BFE830" w14:textId="77777777" w:rsidR="00F8446E" w:rsidRPr="00643165" w:rsidRDefault="00F8446E" w:rsidP="005A7D6D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Expected Result</w:t>
            </w:r>
          </w:p>
        </w:tc>
      </w:tr>
      <w:tr w:rsidR="00F8446E" w14:paraId="280D3077" w14:textId="77777777" w:rsidTr="005A7D6D">
        <w:trPr>
          <w:trHeight w:val="920"/>
        </w:trPr>
        <w:tc>
          <w:tcPr>
            <w:tcW w:w="7246" w:type="dxa"/>
          </w:tcPr>
          <w:p w14:paraId="747BDB93" w14:textId="77777777" w:rsidR="00F8446E" w:rsidRPr="00917BDA" w:rsidRDefault="00F8446E" w:rsidP="005A7D6D">
            <w:pPr>
              <w:bidi w:val="0"/>
              <w:rPr>
                <w:rFonts w:ascii="Calibri" w:hAnsi="Calibri" w:cs="Calibri"/>
                <w:color w:val="000000"/>
              </w:rPr>
            </w:pPr>
            <w:proofErr w:type="gramStart"/>
            <w:r w:rsidRPr="00731F0C">
              <w:rPr>
                <w:rFonts w:ascii="Calibri" w:hAnsi="Calibri" w:cs="Calibri"/>
                <w:color w:val="000000"/>
              </w:rPr>
              <w:t>the</w:t>
            </w:r>
            <w:proofErr w:type="gramEnd"/>
            <w:r w:rsidRPr="00731F0C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</w:rPr>
              <w:t xml:space="preserve">error </w:t>
            </w:r>
            <w:r w:rsidRPr="00731F0C">
              <w:rPr>
                <w:rFonts w:ascii="Calibri" w:hAnsi="Calibri" w:cs="Calibri"/>
                <w:color w:val="000000"/>
              </w:rPr>
              <w:t xml:space="preserve"> message</w:t>
            </w:r>
            <w:proofErr w:type="gramEnd"/>
            <w:r w:rsidRPr="00731F0C">
              <w:rPr>
                <w:rFonts w:ascii="Calibri" w:hAnsi="Calibri" w:cs="Calibri"/>
                <w:color w:val="000000"/>
              </w:rPr>
              <w:t xml:space="preserve"> appear " </w:t>
            </w:r>
            <w:r w:rsidRPr="00917BDA">
              <w:rPr>
                <w:rFonts w:ascii="Calibri" w:hAnsi="Calibri" w:cs="Calibri"/>
                <w:color w:val="000000"/>
              </w:rPr>
              <w:t>An error occurred while sending the message.</w:t>
            </w:r>
            <w:r w:rsidRPr="00731F0C"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>and when I go back and submit the form again the success message appear “</w:t>
            </w:r>
            <w:r w:rsidRPr="00917BDA">
              <w:rPr>
                <w:rFonts w:ascii="Calibri" w:hAnsi="Calibri" w:cs="Calibri"/>
                <w:color w:val="000000"/>
              </w:rPr>
              <w:t xml:space="preserve">Your message has been successfully sent to our team.” </w:t>
            </w:r>
          </w:p>
          <w:p w14:paraId="4EA37FFA" w14:textId="77777777" w:rsidR="00F8446E" w:rsidRPr="00731F0C" w:rsidRDefault="00F8446E" w:rsidP="005A7D6D">
            <w:pPr>
              <w:jc w:val="right"/>
              <w:rPr>
                <w:rtl/>
              </w:rPr>
            </w:pPr>
          </w:p>
        </w:tc>
        <w:tc>
          <w:tcPr>
            <w:tcW w:w="1513" w:type="dxa"/>
          </w:tcPr>
          <w:p w14:paraId="7171711C" w14:textId="77777777" w:rsidR="00F8446E" w:rsidRPr="00643165" w:rsidRDefault="00F8446E" w:rsidP="005A7D6D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Actual Result</w:t>
            </w:r>
          </w:p>
        </w:tc>
      </w:tr>
      <w:tr w:rsidR="00F8446E" w14:paraId="23C02020" w14:textId="77777777" w:rsidTr="005A7D6D">
        <w:trPr>
          <w:trHeight w:val="920"/>
        </w:trPr>
        <w:tc>
          <w:tcPr>
            <w:tcW w:w="7246" w:type="dxa"/>
          </w:tcPr>
          <w:p w14:paraId="1D091149" w14:textId="77777777" w:rsidR="00F8446E" w:rsidRPr="00731F0C" w:rsidRDefault="00F8446E" w:rsidP="005A7D6D">
            <w:pPr>
              <w:jc w:val="right"/>
              <w:rPr>
                <w:rtl/>
              </w:rPr>
            </w:pPr>
            <w:r>
              <w:t>High</w:t>
            </w:r>
          </w:p>
        </w:tc>
        <w:tc>
          <w:tcPr>
            <w:tcW w:w="1513" w:type="dxa"/>
          </w:tcPr>
          <w:p w14:paraId="7FE8DF01" w14:textId="77777777" w:rsidR="00F8446E" w:rsidRPr="00643165" w:rsidRDefault="00F8446E" w:rsidP="005A7D6D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Severity</w:t>
            </w:r>
          </w:p>
        </w:tc>
      </w:tr>
      <w:tr w:rsidR="00F8446E" w14:paraId="06A143C7" w14:textId="77777777" w:rsidTr="005A7D6D">
        <w:trPr>
          <w:trHeight w:val="920"/>
        </w:trPr>
        <w:tc>
          <w:tcPr>
            <w:tcW w:w="7246" w:type="dxa"/>
          </w:tcPr>
          <w:p w14:paraId="1C9D41B8" w14:textId="77777777" w:rsidR="00F8446E" w:rsidRPr="00731F0C" w:rsidRDefault="00F8446E" w:rsidP="005A7D6D">
            <w:pPr>
              <w:jc w:val="right"/>
              <w:rPr>
                <w:rtl/>
              </w:rPr>
            </w:pPr>
            <w:r w:rsidRPr="00731F0C">
              <w:t>High</w:t>
            </w:r>
          </w:p>
        </w:tc>
        <w:tc>
          <w:tcPr>
            <w:tcW w:w="1513" w:type="dxa"/>
          </w:tcPr>
          <w:p w14:paraId="57EEFE5E" w14:textId="77777777" w:rsidR="00F8446E" w:rsidRPr="00643165" w:rsidRDefault="00F8446E" w:rsidP="005A7D6D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Priority</w:t>
            </w:r>
          </w:p>
        </w:tc>
      </w:tr>
      <w:tr w:rsidR="00F8446E" w14:paraId="23E196ED" w14:textId="77777777" w:rsidTr="005A7D6D">
        <w:trPr>
          <w:trHeight w:val="879"/>
        </w:trPr>
        <w:tc>
          <w:tcPr>
            <w:tcW w:w="7246" w:type="dxa"/>
          </w:tcPr>
          <w:p w14:paraId="73B1E4C9" w14:textId="77777777" w:rsidR="00F8446E" w:rsidRPr="00731F0C" w:rsidRDefault="00F8446E" w:rsidP="005A7D6D">
            <w:pPr>
              <w:jc w:val="right"/>
              <w:rPr>
                <w:rtl/>
              </w:rPr>
            </w:pPr>
            <w:r w:rsidRPr="00731F0C">
              <w:t>Windows 10, Chrome 130</w:t>
            </w:r>
          </w:p>
        </w:tc>
        <w:tc>
          <w:tcPr>
            <w:tcW w:w="1513" w:type="dxa"/>
          </w:tcPr>
          <w:p w14:paraId="0AA2D567" w14:textId="77777777" w:rsidR="00F8446E" w:rsidRPr="00643165" w:rsidRDefault="00F8446E" w:rsidP="005A7D6D">
            <w:pPr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Environment</w:t>
            </w:r>
          </w:p>
        </w:tc>
      </w:tr>
      <w:tr w:rsidR="00F8446E" w14:paraId="70164A93" w14:textId="77777777" w:rsidTr="005A7D6D">
        <w:trPr>
          <w:trHeight w:val="539"/>
        </w:trPr>
        <w:tc>
          <w:tcPr>
            <w:tcW w:w="7246" w:type="dxa"/>
          </w:tcPr>
          <w:p w14:paraId="2067D904" w14:textId="77777777" w:rsidR="00F8446E" w:rsidRPr="00731F0C" w:rsidRDefault="00F8446E" w:rsidP="005A7D6D">
            <w:pPr>
              <w:jc w:val="right"/>
              <w:rPr>
                <w:rtl/>
              </w:rPr>
            </w:pPr>
            <w:r w:rsidRPr="00731F0C">
              <w:t>Open</w:t>
            </w:r>
          </w:p>
        </w:tc>
        <w:tc>
          <w:tcPr>
            <w:tcW w:w="1513" w:type="dxa"/>
          </w:tcPr>
          <w:p w14:paraId="4AFD3CE7" w14:textId="77777777" w:rsidR="00F8446E" w:rsidRPr="00643165" w:rsidRDefault="00F8446E" w:rsidP="005A7D6D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Status</w:t>
            </w:r>
          </w:p>
        </w:tc>
      </w:tr>
      <w:tr w:rsidR="00F8446E" w14:paraId="089580B7" w14:textId="77777777" w:rsidTr="005A7D6D">
        <w:trPr>
          <w:trHeight w:val="539"/>
        </w:trPr>
        <w:tc>
          <w:tcPr>
            <w:tcW w:w="7246" w:type="dxa"/>
          </w:tcPr>
          <w:p w14:paraId="2237CF62" w14:textId="77777777" w:rsidR="00F8446E" w:rsidRPr="00731F0C" w:rsidRDefault="00F8446E" w:rsidP="005A7D6D">
            <w:pPr>
              <w:jc w:val="right"/>
            </w:pPr>
            <w:r w:rsidRPr="00F8446E">
              <w:t>https://www.loom.com/share/1f44031c0d264238afef959a0e8ea8cd?sid=4d10c699-62e4-4d07-9145-d5113fd48350</w:t>
            </w:r>
          </w:p>
        </w:tc>
        <w:tc>
          <w:tcPr>
            <w:tcW w:w="1513" w:type="dxa"/>
          </w:tcPr>
          <w:p w14:paraId="521B9E52" w14:textId="77777777" w:rsidR="00F8446E" w:rsidRPr="00643165" w:rsidRDefault="00F8446E" w:rsidP="005A7D6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Attachment</w:t>
            </w:r>
          </w:p>
        </w:tc>
      </w:tr>
    </w:tbl>
    <w:p w14:paraId="6A77A68C" w14:textId="77777777" w:rsidR="00F8446E" w:rsidRDefault="00F8446E" w:rsidP="00F8446E"/>
    <w:p w14:paraId="0B3D404C" w14:textId="77777777" w:rsidR="00F8446E" w:rsidRDefault="00F8446E" w:rsidP="00F8446E"/>
    <w:p w14:paraId="265A2792" w14:textId="77777777" w:rsidR="00F8446E" w:rsidRDefault="00F8446E"/>
    <w:sectPr w:rsidR="00F8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2278FD"/>
    <w:multiLevelType w:val="hybridMultilevel"/>
    <w:tmpl w:val="89109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34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88"/>
    <w:rsid w:val="00643165"/>
    <w:rsid w:val="006B7E72"/>
    <w:rsid w:val="006D5888"/>
    <w:rsid w:val="00717B99"/>
    <w:rsid w:val="00731F0C"/>
    <w:rsid w:val="007930EE"/>
    <w:rsid w:val="00853266"/>
    <w:rsid w:val="00917BDA"/>
    <w:rsid w:val="00A15A44"/>
    <w:rsid w:val="00BB334F"/>
    <w:rsid w:val="00C413D7"/>
    <w:rsid w:val="00F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0413"/>
  <w15:chartTrackingRefBased/>
  <w15:docId w15:val="{F94CFD4E-EFDE-4C9A-903A-A0628FF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3D7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8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8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8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88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88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88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88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3D7"/>
    <w:pPr>
      <w:ind w:left="720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D5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888"/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888"/>
    <w:rPr>
      <w:rFonts w:eastAsiaTheme="majorEastAsia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888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888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888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888"/>
    <w:rPr>
      <w:rFonts w:eastAsiaTheme="majorEastAsia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58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88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8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888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D5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888"/>
    <w:rPr>
      <w:rFonts w:ascii="Times New Roman" w:hAnsi="Times New Roman"/>
      <w:i/>
      <w:iCs/>
      <w:color w:val="0F476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6D58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7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17B99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643165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multiformis.com/index.php?id_product=4&amp;controller=produ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Mohamed</dc:creator>
  <cp:keywords/>
  <dc:description/>
  <cp:lastModifiedBy>Omar Mohamed</cp:lastModifiedBy>
  <cp:revision>2</cp:revision>
  <dcterms:created xsi:type="dcterms:W3CDTF">2024-10-24T14:50:00Z</dcterms:created>
  <dcterms:modified xsi:type="dcterms:W3CDTF">2024-10-25T12:19:00Z</dcterms:modified>
</cp:coreProperties>
</file>